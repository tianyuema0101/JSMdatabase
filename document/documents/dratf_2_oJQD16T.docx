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73048" w14:textId="77777777" w:rsidR="00F6261E" w:rsidRPr="00A445A0" w:rsidRDefault="00F6261E" w:rsidP="00F6261E">
      <w:pPr>
        <w:pStyle w:val="NoSpacing"/>
        <w:jc w:val="center"/>
        <w:rPr>
          <w:sz w:val="24"/>
          <w:lang w:val="en-AU"/>
        </w:rPr>
      </w:pPr>
      <w:r w:rsidRPr="00A445A0">
        <w:rPr>
          <w:sz w:val="24"/>
          <w:lang w:val="zh-CN"/>
        </w:rPr>
        <w:t>联合国大会第</w:t>
      </w:r>
      <w:r w:rsidRPr="00A445A0">
        <w:rPr>
          <w:sz w:val="24"/>
        </w:rPr>
        <w:t>57</w:t>
      </w:r>
      <w:r w:rsidRPr="00A445A0">
        <w:rPr>
          <w:sz w:val="24"/>
          <w:lang w:val="zh-CN"/>
        </w:rPr>
        <w:t>届会议第</w:t>
      </w:r>
      <w:r w:rsidRPr="00A445A0">
        <w:rPr>
          <w:sz w:val="24"/>
        </w:rPr>
        <w:t>18</w:t>
      </w:r>
      <w:r w:rsidRPr="00A445A0">
        <w:rPr>
          <w:sz w:val="24"/>
          <w:lang w:val="zh-CN"/>
        </w:rPr>
        <w:t>号决议</w:t>
      </w:r>
    </w:p>
    <w:p w14:paraId="6893F460" w14:textId="77777777" w:rsidR="00F6261E" w:rsidRPr="00A445A0" w:rsidRDefault="00F6261E" w:rsidP="00F6261E">
      <w:pPr>
        <w:pStyle w:val="NoSpacing"/>
        <w:jc w:val="center"/>
        <w:rPr>
          <w:sz w:val="24"/>
        </w:rPr>
      </w:pPr>
      <w:r w:rsidRPr="00A445A0">
        <w:rPr>
          <w:sz w:val="24"/>
          <w:lang w:val="zh-CN"/>
        </w:rPr>
        <w:t>联合国国际贸易法委员会《国际商事调解示范法》</w:t>
      </w:r>
    </w:p>
    <w:p w14:paraId="0F12E5E3" w14:textId="77777777" w:rsidR="00F6261E" w:rsidRPr="00A445A0" w:rsidRDefault="00F6261E" w:rsidP="00F6261E">
      <w:pPr>
        <w:pStyle w:val="NoSpacing"/>
        <w:jc w:val="center"/>
        <w:rPr>
          <w:b/>
          <w:bCs/>
          <w:sz w:val="24"/>
        </w:rPr>
      </w:pPr>
      <w:r w:rsidRPr="00A445A0">
        <w:rPr>
          <w:sz w:val="24"/>
        </w:rPr>
        <w:t>[</w:t>
      </w:r>
      <w:r w:rsidRPr="00A445A0">
        <w:rPr>
          <w:sz w:val="24"/>
          <w:lang w:val="zh-CN"/>
        </w:rPr>
        <w:t>根据第六委员会的报告</w:t>
      </w:r>
      <w:r w:rsidRPr="00A445A0">
        <w:rPr>
          <w:sz w:val="24"/>
        </w:rPr>
        <w:t xml:space="preserve"> (</w:t>
      </w:r>
      <w:r w:rsidRPr="00A445A0">
        <w:rPr>
          <w:sz w:val="24"/>
          <w:lang w:val="zh-CN"/>
        </w:rPr>
        <w:t>联合国大会第</w:t>
      </w:r>
      <w:r w:rsidRPr="00A445A0">
        <w:rPr>
          <w:sz w:val="24"/>
        </w:rPr>
        <w:t>57</w:t>
      </w:r>
      <w:r w:rsidRPr="00A445A0">
        <w:rPr>
          <w:sz w:val="24"/>
          <w:lang w:val="zh-CN"/>
        </w:rPr>
        <w:t>届会议第</w:t>
      </w:r>
      <w:r w:rsidRPr="00A445A0">
        <w:rPr>
          <w:sz w:val="24"/>
        </w:rPr>
        <w:t>562</w:t>
      </w:r>
      <w:r w:rsidRPr="00A445A0">
        <w:rPr>
          <w:sz w:val="24"/>
          <w:lang w:val="zh-CN"/>
        </w:rPr>
        <w:t>号报告及其第</w:t>
      </w:r>
      <w:r w:rsidRPr="00A445A0">
        <w:rPr>
          <w:sz w:val="24"/>
        </w:rPr>
        <w:t>1</w:t>
      </w:r>
      <w:r w:rsidRPr="00A445A0">
        <w:rPr>
          <w:sz w:val="24"/>
          <w:lang w:val="zh-CN"/>
        </w:rPr>
        <w:t>号更正</w:t>
      </w:r>
      <w:r w:rsidRPr="00A445A0">
        <w:rPr>
          <w:sz w:val="24"/>
        </w:rPr>
        <w:t xml:space="preserve">) </w:t>
      </w:r>
      <w:r w:rsidRPr="00A445A0">
        <w:rPr>
          <w:sz w:val="24"/>
          <w:lang w:val="zh-CN"/>
        </w:rPr>
        <w:t>制定</w:t>
      </w:r>
      <w:r w:rsidRPr="00A445A0">
        <w:rPr>
          <w:sz w:val="24"/>
        </w:rPr>
        <w:t>]</w:t>
      </w:r>
      <w:r w:rsidRPr="00A445A0">
        <w:rPr>
          <w:sz w:val="24"/>
        </w:rPr>
        <w:br/>
      </w:r>
    </w:p>
    <w:p w14:paraId="6309F53A" w14:textId="77777777" w:rsidR="00F6261E" w:rsidRPr="00A445A0" w:rsidRDefault="00F6261E" w:rsidP="00F6261E">
      <w:pPr>
        <w:pStyle w:val="NoSpacing"/>
        <w:rPr>
          <w:sz w:val="24"/>
        </w:rPr>
      </w:pPr>
      <w:r w:rsidRPr="00A445A0">
        <w:rPr>
          <w:sz w:val="24"/>
        </w:rPr>
        <w:t xml:space="preserve">        </w:t>
      </w:r>
      <w:r w:rsidRPr="00A445A0">
        <w:rPr>
          <w:sz w:val="24"/>
          <w:lang w:val="zh-CN"/>
        </w:rPr>
        <w:t>认识到纠纷各方提请第三方（一人或多人）协助他们友好解决纠纷的商事纠纷解决办法对国际贸易的重要性</w:t>
      </w:r>
      <w:r w:rsidRPr="00A445A0">
        <w:rPr>
          <w:sz w:val="24"/>
        </w:rPr>
        <w:t>;</w:t>
      </w:r>
    </w:p>
    <w:p w14:paraId="1011A204" w14:textId="77777777" w:rsidR="00F6261E" w:rsidRPr="00A445A0" w:rsidRDefault="00F6261E" w:rsidP="00F6261E">
      <w:pPr>
        <w:pStyle w:val="NoSpacing"/>
        <w:rPr>
          <w:sz w:val="24"/>
        </w:rPr>
      </w:pPr>
    </w:p>
    <w:p w14:paraId="0F81352B" w14:textId="7697C3D7" w:rsidR="00F6261E" w:rsidRPr="00A445A0" w:rsidRDefault="00F6261E" w:rsidP="00F6261E">
      <w:pPr>
        <w:pStyle w:val="NoSpacing"/>
        <w:rPr>
          <w:sz w:val="24"/>
        </w:rPr>
      </w:pPr>
      <w:r w:rsidRPr="00A445A0">
        <w:rPr>
          <w:sz w:val="24"/>
        </w:rPr>
        <w:t xml:space="preserve">        </w:t>
      </w:r>
      <w:r w:rsidRPr="00A445A0">
        <w:rPr>
          <w:sz w:val="24"/>
          <w:lang w:val="zh-CN"/>
        </w:rPr>
        <w:t>注意到作为替代诉讼的一种</w:t>
      </w:r>
      <w:r w:rsidR="00171D44">
        <w:rPr>
          <w:rFonts w:hint="eastAsia"/>
          <w:sz w:val="24"/>
          <w:lang w:val="zh-CN"/>
        </w:rPr>
        <w:t>方法</w:t>
      </w:r>
      <w:r w:rsidRPr="00A445A0">
        <w:rPr>
          <w:sz w:val="24"/>
          <w:lang w:val="zh-CN"/>
        </w:rPr>
        <w:t>，这种称为调解、调停或用其他具有类似含义的词表达的</w:t>
      </w:r>
      <w:commentRangeStart w:id="0"/>
      <w:del w:id="1" w:author="TIANYUE MA" w:date="2017-09-01T16:42:00Z">
        <w:r w:rsidR="00171D44" w:rsidDel="00171D44">
          <w:rPr>
            <w:rFonts w:hint="eastAsia"/>
            <w:sz w:val="24"/>
            <w:lang w:val="zh-CN"/>
          </w:rPr>
          <w:delText>纷争</w:delText>
        </w:r>
      </w:del>
      <w:commentRangeEnd w:id="0"/>
      <w:r w:rsidR="00171D44">
        <w:rPr>
          <w:rStyle w:val="CommentReference"/>
          <w:rFonts w:asciiTheme="minorHAnsi" w:eastAsiaTheme="minorEastAsia" w:hAnsiTheme="minorHAnsi" w:cstheme="minorBidi"/>
          <w:kern w:val="0"/>
        </w:rPr>
        <w:commentReference w:id="0"/>
      </w:r>
      <w:ins w:id="2" w:author="TIANYUE MA" w:date="2017-09-01T16:42:00Z">
        <w:r w:rsidR="00171D44">
          <w:rPr>
            <w:rFonts w:hint="eastAsia"/>
            <w:sz w:val="24"/>
            <w:lang w:val="zh-CN"/>
          </w:rPr>
          <w:t>纠纷</w:t>
        </w:r>
      </w:ins>
      <w:proofErr w:type="gramStart"/>
      <w:r w:rsidR="00171D44">
        <w:rPr>
          <w:rFonts w:hint="eastAsia"/>
          <w:sz w:val="24"/>
          <w:lang w:val="zh-CN"/>
        </w:rPr>
        <w:t>决</w:t>
      </w:r>
      <w:r w:rsidRPr="00A445A0">
        <w:rPr>
          <w:sz w:val="24"/>
          <w:lang w:val="zh-CN"/>
        </w:rPr>
        <w:t>办法</w:t>
      </w:r>
      <w:proofErr w:type="gramEnd"/>
      <w:r w:rsidRPr="00A445A0">
        <w:rPr>
          <w:sz w:val="24"/>
          <w:lang w:val="zh-CN"/>
        </w:rPr>
        <w:t>越来越多地使用于国际和国内商事活动中</w:t>
      </w:r>
      <w:r w:rsidRPr="00A445A0">
        <w:rPr>
          <w:sz w:val="24"/>
        </w:rPr>
        <w:t>;</w:t>
      </w:r>
    </w:p>
    <w:p w14:paraId="6AE1718F" w14:textId="77777777" w:rsidR="00F6261E" w:rsidRPr="00A445A0" w:rsidRDefault="00F6261E" w:rsidP="00F6261E">
      <w:pPr>
        <w:pStyle w:val="NoSpacing"/>
        <w:rPr>
          <w:sz w:val="24"/>
        </w:rPr>
      </w:pPr>
    </w:p>
    <w:p w14:paraId="65CE6AF7" w14:textId="6489BA2C" w:rsidR="00F6261E" w:rsidRDefault="00F6261E" w:rsidP="00F6261E">
      <w:pPr>
        <w:pStyle w:val="NoSpacing"/>
        <w:rPr>
          <w:sz w:val="24"/>
        </w:rPr>
      </w:pPr>
      <w:r w:rsidRPr="00A445A0">
        <w:rPr>
          <w:sz w:val="24"/>
        </w:rPr>
        <w:t xml:space="preserve">        </w:t>
      </w:r>
      <w:r w:rsidRPr="00A445A0">
        <w:rPr>
          <w:sz w:val="24"/>
          <w:lang w:val="zh-CN"/>
        </w:rPr>
        <w:t>考虑到</w:t>
      </w:r>
      <w:r>
        <w:rPr>
          <w:sz w:val="24"/>
          <w:lang w:val="zh-CN"/>
        </w:rPr>
        <w:t>使用这种纠纷解决办法所带来</w:t>
      </w:r>
      <w:r>
        <w:rPr>
          <w:rFonts w:hint="eastAsia"/>
          <w:sz w:val="24"/>
          <w:lang w:val="zh-CN"/>
        </w:rPr>
        <w:t>的</w:t>
      </w:r>
      <w:commentRangeStart w:id="3"/>
      <w:del w:id="4" w:author="TIANYUE MA" w:date="2017-09-01T16:48:00Z">
        <w:r w:rsidR="00171D44" w:rsidDel="000A63F5">
          <w:rPr>
            <w:rFonts w:hint="eastAsia"/>
            <w:sz w:val="24"/>
            <w:lang w:val="zh-CN"/>
          </w:rPr>
          <w:delText>现</w:delText>
        </w:r>
        <w:r w:rsidRPr="00A445A0" w:rsidDel="000A63F5">
          <w:rPr>
            <w:sz w:val="24"/>
            <w:lang w:val="zh-CN"/>
          </w:rPr>
          <w:delText>著</w:delText>
        </w:r>
      </w:del>
      <w:commentRangeEnd w:id="3"/>
      <w:r w:rsidR="00171D44">
        <w:rPr>
          <w:rStyle w:val="CommentReference"/>
          <w:rFonts w:asciiTheme="minorHAnsi" w:eastAsiaTheme="minorEastAsia" w:hAnsiTheme="minorHAnsi" w:cstheme="minorBidi"/>
          <w:kern w:val="0"/>
        </w:rPr>
        <w:commentReference w:id="3"/>
      </w:r>
      <w:ins w:id="5" w:author="TIANYUE MA" w:date="2017-09-01T16:48:00Z">
        <w:r w:rsidR="000A63F5">
          <w:rPr>
            <w:rFonts w:hint="eastAsia"/>
            <w:sz w:val="24"/>
            <w:lang w:val="zh-CN"/>
          </w:rPr>
          <w:t>显著</w:t>
        </w:r>
      </w:ins>
      <w:r w:rsidRPr="00A445A0">
        <w:rPr>
          <w:sz w:val="24"/>
          <w:lang w:val="zh-CN"/>
        </w:rPr>
        <w:t>效果，例如，</w:t>
      </w:r>
      <w:r w:rsidR="00982586">
        <w:rPr>
          <w:sz w:val="24"/>
          <w:lang w:val="zh-CN"/>
        </w:rPr>
        <w:t>减少发生因争议而导致商业关系终止的情况</w:t>
      </w:r>
      <w:r w:rsidRPr="00A445A0">
        <w:rPr>
          <w:sz w:val="24"/>
          <w:lang w:val="zh-CN"/>
        </w:rPr>
        <w:t>，便于交易各方对国际交易的管理，并节省各成员国司法行政开支</w:t>
      </w:r>
      <w:r w:rsidRPr="00A445A0">
        <w:rPr>
          <w:sz w:val="24"/>
        </w:rPr>
        <w:t>;</w:t>
      </w:r>
    </w:p>
    <w:p w14:paraId="24FE9649" w14:textId="77777777" w:rsidR="00171D44" w:rsidRPr="00A445A0" w:rsidRDefault="00171D44" w:rsidP="00F6261E">
      <w:pPr>
        <w:pStyle w:val="NoSpacing"/>
        <w:rPr>
          <w:sz w:val="24"/>
        </w:rPr>
      </w:pPr>
    </w:p>
    <w:p w14:paraId="3AEA74DA" w14:textId="1425BCBD" w:rsidR="00F6261E" w:rsidRDefault="00171D44" w:rsidP="00F6261E">
      <w:pPr>
        <w:pStyle w:val="NoSpacing"/>
        <w:rPr>
          <w:sz w:val="24"/>
        </w:rPr>
      </w:pPr>
      <w:r>
        <w:rPr>
          <w:rFonts w:hint="eastAsia"/>
          <w:sz w:val="24"/>
          <w:lang w:val="zh-CN"/>
        </w:rPr>
        <w:t xml:space="preserve">       </w:t>
      </w:r>
      <w:r>
        <w:rPr>
          <w:sz w:val="24"/>
          <w:lang w:val="zh-CN"/>
        </w:rPr>
        <w:t>深信就这些办法制订可为具有不同法律、社会和经济</w:t>
      </w:r>
      <w:r>
        <w:rPr>
          <w:rFonts w:hint="eastAsia"/>
          <w:sz w:val="24"/>
          <w:lang w:val="zh-CN"/>
        </w:rPr>
        <w:t>规则</w:t>
      </w:r>
      <w:r w:rsidR="00F6261E" w:rsidRPr="00A445A0">
        <w:rPr>
          <w:sz w:val="24"/>
          <w:lang w:val="zh-CN"/>
        </w:rPr>
        <w:t>的各成员国接受的示范法，有助于发展</w:t>
      </w:r>
      <w:ins w:id="6" w:author="TIANYUE MA" w:date="2017-09-01T16:48:00Z">
        <w:r w:rsidR="000A63F5">
          <w:rPr>
            <w:rFonts w:hint="eastAsia"/>
            <w:sz w:val="24"/>
            <w:lang w:val="zh-CN"/>
          </w:rPr>
          <w:t>和谐</w:t>
        </w:r>
      </w:ins>
      <w:commentRangeStart w:id="7"/>
      <w:del w:id="8" w:author="TIANYUE MA" w:date="2017-09-01T16:47:00Z">
        <w:r w:rsidR="00F6261E" w:rsidRPr="00A445A0" w:rsidDel="000A63F5">
          <w:rPr>
            <w:sz w:val="24"/>
            <w:lang w:val="zh-CN"/>
          </w:rPr>
          <w:delText>和</w:delText>
        </w:r>
        <w:r w:rsidDel="000A63F5">
          <w:rPr>
            <w:rFonts w:hint="eastAsia"/>
            <w:sz w:val="24"/>
            <w:lang w:val="zh-CN"/>
          </w:rPr>
          <w:delText>睦</w:delText>
        </w:r>
      </w:del>
      <w:commentRangeEnd w:id="7"/>
      <w:r>
        <w:rPr>
          <w:rStyle w:val="CommentReference"/>
          <w:rFonts w:asciiTheme="minorHAnsi" w:eastAsiaTheme="minorEastAsia" w:hAnsiTheme="minorHAnsi" w:cstheme="minorBidi"/>
          <w:kern w:val="0"/>
        </w:rPr>
        <w:commentReference w:id="7"/>
      </w:r>
      <w:r w:rsidR="00F6261E" w:rsidRPr="00A445A0">
        <w:rPr>
          <w:sz w:val="24"/>
          <w:lang w:val="zh-CN"/>
        </w:rPr>
        <w:t>的国际经济关系</w:t>
      </w:r>
      <w:r w:rsidR="00F6261E" w:rsidRPr="00A445A0">
        <w:rPr>
          <w:sz w:val="24"/>
        </w:rPr>
        <w:t>;</w:t>
      </w:r>
    </w:p>
    <w:p w14:paraId="5E95E72A" w14:textId="77777777" w:rsidR="00171D44" w:rsidRPr="00A445A0" w:rsidRDefault="00171D44" w:rsidP="00F6261E">
      <w:pPr>
        <w:pStyle w:val="NoSpacing"/>
        <w:rPr>
          <w:sz w:val="24"/>
        </w:rPr>
      </w:pPr>
    </w:p>
    <w:p w14:paraId="4F9190FB" w14:textId="2EB77856" w:rsidR="00F6261E" w:rsidRDefault="00F6261E" w:rsidP="00F6261E">
      <w:pPr>
        <w:pStyle w:val="NoSpacing"/>
        <w:rPr>
          <w:sz w:val="24"/>
          <w:lang w:val="zh-CN"/>
        </w:rPr>
      </w:pPr>
      <w:r w:rsidRPr="00A445A0">
        <w:rPr>
          <w:sz w:val="24"/>
          <w:lang w:val="zh-CN"/>
        </w:rPr>
        <w:t xml:space="preserve">        </w:t>
      </w:r>
      <w:r w:rsidRPr="00A445A0">
        <w:rPr>
          <w:sz w:val="24"/>
          <w:lang w:val="zh-CN"/>
        </w:rPr>
        <w:t>满意地注意到联合国国际贸易法委员会制定并通过了《国际商事调解示范法》；</w:t>
      </w:r>
    </w:p>
    <w:p w14:paraId="4F903576" w14:textId="77777777" w:rsidR="00171D44" w:rsidRPr="00A445A0" w:rsidRDefault="00171D44" w:rsidP="00F6261E">
      <w:pPr>
        <w:pStyle w:val="NoSpacing"/>
        <w:rPr>
          <w:rFonts w:hint="eastAsia"/>
          <w:sz w:val="24"/>
        </w:rPr>
      </w:pPr>
    </w:p>
    <w:p w14:paraId="1E73D975" w14:textId="4F89B368" w:rsidR="00F6261E" w:rsidRDefault="00171D44" w:rsidP="00171D44">
      <w:pPr>
        <w:pStyle w:val="NoSpacing"/>
        <w:rPr>
          <w:sz w:val="24"/>
          <w:lang w:val="zh-CN"/>
        </w:rPr>
      </w:pPr>
      <w:r>
        <w:rPr>
          <w:sz w:val="24"/>
        </w:rPr>
        <w:t xml:space="preserve">        </w:t>
      </w:r>
      <w:r w:rsidR="00727883">
        <w:rPr>
          <w:sz w:val="24"/>
          <w:lang w:val="zh-CN"/>
        </w:rPr>
        <w:t>相信《示范法》将大大有助于各成员国</w:t>
      </w:r>
      <w:r w:rsidR="00727883">
        <w:rPr>
          <w:rFonts w:hint="eastAsia"/>
          <w:sz w:val="24"/>
          <w:lang w:val="zh-CN"/>
        </w:rPr>
        <w:t>强化</w:t>
      </w:r>
      <w:r w:rsidR="00F6261E" w:rsidRPr="00A445A0">
        <w:rPr>
          <w:sz w:val="24"/>
          <w:lang w:val="zh-CN"/>
        </w:rPr>
        <w:t>关于使用现代调解或调停手段的立法</w:t>
      </w:r>
      <w:r w:rsidR="00F6261E" w:rsidRPr="00A445A0">
        <w:rPr>
          <w:sz w:val="24"/>
        </w:rPr>
        <w:t>,</w:t>
      </w:r>
      <w:r w:rsidR="00F6261E" w:rsidRPr="00A445A0">
        <w:rPr>
          <w:sz w:val="24"/>
          <w:lang w:val="zh-CN"/>
        </w:rPr>
        <w:t>及在目前尚不存在此类法律的情况下制订相关法律；</w:t>
      </w:r>
    </w:p>
    <w:p w14:paraId="70B47292" w14:textId="77777777" w:rsidR="00171D44" w:rsidRPr="00A445A0" w:rsidRDefault="00171D44" w:rsidP="00171D44">
      <w:pPr>
        <w:pStyle w:val="NoSpacing"/>
        <w:rPr>
          <w:rFonts w:hint="eastAsia"/>
          <w:sz w:val="24"/>
        </w:rPr>
      </w:pPr>
    </w:p>
    <w:p w14:paraId="5D6A2309" w14:textId="68A0D439" w:rsidR="00F6261E" w:rsidRDefault="00F6261E" w:rsidP="00F6261E">
      <w:pPr>
        <w:pStyle w:val="NoSpacing"/>
        <w:rPr>
          <w:sz w:val="24"/>
          <w:lang w:val="zh-CN"/>
        </w:rPr>
      </w:pPr>
      <w:r w:rsidRPr="00A445A0">
        <w:rPr>
          <w:sz w:val="24"/>
          <w:lang w:val="zh-CN"/>
        </w:rPr>
        <w:t xml:space="preserve">        </w:t>
      </w:r>
      <w:bookmarkStart w:id="9" w:name="_GoBack"/>
      <w:bookmarkEnd w:id="9"/>
      <w:r w:rsidRPr="00A445A0">
        <w:rPr>
          <w:sz w:val="24"/>
          <w:lang w:val="zh-CN"/>
        </w:rPr>
        <w:t>《示范法》的草拟经过各成员国政府和有关各界的认真审议和广泛协商；</w:t>
      </w:r>
    </w:p>
    <w:p w14:paraId="67DFBC9E" w14:textId="77777777" w:rsidR="00171D44" w:rsidRPr="00A445A0" w:rsidRDefault="00171D44" w:rsidP="00F6261E">
      <w:pPr>
        <w:pStyle w:val="NoSpacing"/>
        <w:rPr>
          <w:rFonts w:hint="eastAsia"/>
          <w:sz w:val="24"/>
          <w:lang w:val="zh-CN"/>
        </w:rPr>
      </w:pPr>
    </w:p>
    <w:p w14:paraId="4BCEFFB0" w14:textId="0D53D9C2" w:rsidR="00F6261E" w:rsidRDefault="00F6261E" w:rsidP="00F6261E">
      <w:pPr>
        <w:pStyle w:val="NoSpacing"/>
        <w:rPr>
          <w:sz w:val="24"/>
          <w:lang w:val="zh-CN"/>
        </w:rPr>
      </w:pPr>
      <w:r w:rsidRPr="00A445A0">
        <w:rPr>
          <w:sz w:val="24"/>
          <w:lang w:val="zh-CN"/>
        </w:rPr>
        <w:t xml:space="preserve">        </w:t>
      </w:r>
      <w:r w:rsidRPr="00A445A0">
        <w:rPr>
          <w:sz w:val="24"/>
          <w:lang w:val="zh-CN"/>
        </w:rPr>
        <w:t>深信《示范法》以及联合国大会</w:t>
      </w:r>
      <w:r w:rsidRPr="00A445A0">
        <w:rPr>
          <w:sz w:val="24"/>
        </w:rPr>
        <w:t xml:space="preserve"> </w:t>
      </w:r>
      <w:smartTag w:uri="urn:schemas-microsoft-com:office:smarttags" w:element="chsdate">
        <w:smartTagPr>
          <w:attr w:name="IsROCDate" w:val="False"/>
          <w:attr w:name="IsLunarDate" w:val="False"/>
          <w:attr w:name="Day" w:val="4"/>
          <w:attr w:name="Month" w:val="12"/>
          <w:attr w:name="Year" w:val="1980"/>
        </w:smartTagPr>
        <w:r w:rsidRPr="00A445A0">
          <w:rPr>
            <w:sz w:val="24"/>
          </w:rPr>
          <w:t>1980</w:t>
        </w:r>
        <w:r w:rsidRPr="00A445A0">
          <w:rPr>
            <w:sz w:val="24"/>
            <w:lang w:val="zh-CN"/>
          </w:rPr>
          <w:t>年</w:t>
        </w:r>
        <w:r w:rsidRPr="00A445A0">
          <w:rPr>
            <w:sz w:val="24"/>
          </w:rPr>
          <w:t xml:space="preserve"> 12 </w:t>
        </w:r>
        <w:r w:rsidRPr="00A445A0">
          <w:rPr>
            <w:sz w:val="24"/>
            <w:lang w:val="zh-CN"/>
          </w:rPr>
          <w:t>月</w:t>
        </w:r>
      </w:smartTag>
      <w:r w:rsidRPr="00A445A0">
        <w:rPr>
          <w:sz w:val="24"/>
        </w:rPr>
        <w:t xml:space="preserve"> 4 </w:t>
      </w:r>
      <w:r w:rsidRPr="00A445A0">
        <w:rPr>
          <w:sz w:val="24"/>
          <w:lang w:val="zh-CN"/>
        </w:rPr>
        <w:t>日第三十五届联合国大会第五十二号决议所建议的《调解规则》为建立一个用于公平、高效解决国际商业关系中出现的纠纷的统一法律框架做出了重大贡献</w:t>
      </w:r>
    </w:p>
    <w:p w14:paraId="64D5B194" w14:textId="77777777" w:rsidR="00171D44" w:rsidRPr="00A445A0" w:rsidRDefault="00171D44" w:rsidP="00F6261E">
      <w:pPr>
        <w:pStyle w:val="NoSpacing"/>
        <w:rPr>
          <w:rFonts w:hint="eastAsia"/>
          <w:sz w:val="24"/>
        </w:rPr>
      </w:pPr>
    </w:p>
    <w:p w14:paraId="5F33E099" w14:textId="0754EAD8" w:rsidR="00F6261E" w:rsidRPr="00A445A0" w:rsidRDefault="00F6261E" w:rsidP="00F6261E">
      <w:pPr>
        <w:pStyle w:val="NoSpacing"/>
        <w:rPr>
          <w:sz w:val="24"/>
        </w:rPr>
      </w:pPr>
      <w:r w:rsidRPr="00A445A0">
        <w:rPr>
          <w:sz w:val="24"/>
        </w:rPr>
        <w:t xml:space="preserve">       1.</w:t>
      </w:r>
      <w:r w:rsidRPr="00A445A0">
        <w:rPr>
          <w:sz w:val="24"/>
          <w:lang w:val="zh-CN"/>
        </w:rPr>
        <w:t>感</w:t>
      </w:r>
      <w:r>
        <w:rPr>
          <w:sz w:val="24"/>
          <w:lang w:val="zh-CN"/>
        </w:rPr>
        <w:t>谢联合国国际贸易法委员会制定并通过了《国际商事调解示范法》和</w:t>
      </w:r>
      <w:ins w:id="10" w:author="TIANYUE MA" w:date="2017-09-01T16:48:00Z">
        <w:r w:rsidR="000A63F5">
          <w:rPr>
            <w:rFonts w:hint="eastAsia"/>
            <w:sz w:val="24"/>
            <w:lang w:val="zh-CN"/>
          </w:rPr>
          <w:t>草拟了</w:t>
        </w:r>
      </w:ins>
      <w:commentRangeStart w:id="11"/>
      <w:del w:id="12" w:author="TIANYUE MA" w:date="2017-09-01T16:48:00Z">
        <w:r w:rsidR="00171D44" w:rsidDel="000A63F5">
          <w:rPr>
            <w:rFonts w:hint="eastAsia"/>
            <w:sz w:val="24"/>
            <w:lang w:val="zh-CN"/>
          </w:rPr>
          <w:delText>准备了</w:delText>
        </w:r>
      </w:del>
      <w:commentRangeEnd w:id="11"/>
      <w:r w:rsidR="00171D44">
        <w:rPr>
          <w:rStyle w:val="CommentReference"/>
          <w:rFonts w:asciiTheme="minorHAnsi" w:eastAsiaTheme="minorEastAsia" w:hAnsiTheme="minorHAnsi" w:cstheme="minorBidi"/>
          <w:kern w:val="0"/>
        </w:rPr>
        <w:commentReference w:id="11"/>
      </w:r>
      <w:r w:rsidRPr="00A445A0">
        <w:rPr>
          <w:sz w:val="24"/>
          <w:lang w:val="zh-CN"/>
        </w:rPr>
        <w:t>《示范法颁布和使用指南》。</w:t>
      </w:r>
      <w:r w:rsidRPr="00A445A0">
        <w:rPr>
          <w:sz w:val="24"/>
        </w:rPr>
        <w:t xml:space="preserve"> </w:t>
      </w:r>
      <w:r w:rsidRPr="00A445A0">
        <w:rPr>
          <w:sz w:val="24"/>
          <w:lang w:val="zh-CN"/>
        </w:rPr>
        <w:t>《示范法》文本见本决议</w:t>
      </w:r>
      <w:r w:rsidR="00727883">
        <w:rPr>
          <w:rFonts w:hint="eastAsia"/>
          <w:sz w:val="24"/>
          <w:lang w:val="zh-CN"/>
        </w:rPr>
        <w:t>附文</w:t>
      </w:r>
      <w:r w:rsidRPr="00A445A0">
        <w:rPr>
          <w:sz w:val="24"/>
          <w:lang w:val="zh-CN"/>
        </w:rPr>
        <w:t>；</w:t>
      </w:r>
      <w:r w:rsidRPr="00A445A0">
        <w:rPr>
          <w:sz w:val="24"/>
        </w:rPr>
        <w:t xml:space="preserve"> </w:t>
      </w:r>
    </w:p>
    <w:p w14:paraId="2C0E456F" w14:textId="77777777" w:rsidR="00171D44" w:rsidRDefault="00171D44" w:rsidP="00F6261E">
      <w:pPr>
        <w:pStyle w:val="NoSpacing"/>
        <w:rPr>
          <w:sz w:val="24"/>
        </w:rPr>
      </w:pPr>
    </w:p>
    <w:p w14:paraId="643C295E" w14:textId="750A6D41" w:rsidR="00F6261E" w:rsidRPr="00A445A0" w:rsidRDefault="00F6261E" w:rsidP="00F6261E">
      <w:pPr>
        <w:pStyle w:val="NoSpacing"/>
        <w:rPr>
          <w:sz w:val="24"/>
          <w:lang w:val="zh-CN"/>
        </w:rPr>
      </w:pPr>
      <w:r w:rsidRPr="00A445A0">
        <w:rPr>
          <w:sz w:val="24"/>
        </w:rPr>
        <w:t xml:space="preserve">       2.</w:t>
      </w:r>
      <w:r w:rsidRPr="00A445A0">
        <w:rPr>
          <w:sz w:val="24"/>
          <w:lang w:val="zh-CN"/>
        </w:rPr>
        <w:t>请秘书长尽力确保对《示范法》以及《颁布指南》进行广泛宣传和发布；</w:t>
      </w:r>
    </w:p>
    <w:p w14:paraId="6E50ED35" w14:textId="77777777" w:rsidR="00171D44" w:rsidRDefault="00171D44" w:rsidP="00F6261E">
      <w:pPr>
        <w:pStyle w:val="NoSpacing"/>
        <w:rPr>
          <w:sz w:val="24"/>
        </w:rPr>
      </w:pPr>
    </w:p>
    <w:p w14:paraId="730BE88A" w14:textId="4CF67EBE" w:rsidR="00F6261E" w:rsidRPr="00A445A0" w:rsidRDefault="00F6261E" w:rsidP="00F6261E">
      <w:pPr>
        <w:pStyle w:val="NoSpacing"/>
        <w:rPr>
          <w:rFonts w:hint="eastAsia"/>
          <w:sz w:val="24"/>
          <w:lang w:val="zh-CN"/>
        </w:rPr>
      </w:pPr>
      <w:r w:rsidRPr="00A445A0">
        <w:rPr>
          <w:sz w:val="24"/>
        </w:rPr>
        <w:t xml:space="preserve">       3. </w:t>
      </w:r>
      <w:r w:rsidRPr="00A445A0">
        <w:rPr>
          <w:sz w:val="24"/>
          <w:lang w:val="zh-CN"/>
        </w:rPr>
        <w:t>建议各成员国基于统一有关纠纷解决程序法律的必要性和国际商事调解实践的具体需要出发，充分考虑《示范法》的</w:t>
      </w:r>
      <w:ins w:id="13" w:author="TIANYUE MA" w:date="2017-09-01T16:48:00Z">
        <w:r w:rsidR="000A63F5">
          <w:rPr>
            <w:rFonts w:hint="eastAsia"/>
            <w:sz w:val="24"/>
            <w:lang w:val="zh-CN"/>
          </w:rPr>
          <w:t>颁布</w:t>
        </w:r>
      </w:ins>
      <w:commentRangeStart w:id="14"/>
      <w:del w:id="15" w:author="TIANYUE MA" w:date="2017-09-01T16:48:00Z">
        <w:r w:rsidR="00171D44" w:rsidDel="000A63F5">
          <w:rPr>
            <w:rFonts w:hint="eastAsia"/>
            <w:sz w:val="24"/>
            <w:lang w:val="zh-CN"/>
          </w:rPr>
          <w:delText>设定</w:delText>
        </w:r>
      </w:del>
      <w:commentRangeEnd w:id="14"/>
      <w:r w:rsidR="00171D44">
        <w:rPr>
          <w:rStyle w:val="CommentReference"/>
          <w:rFonts w:asciiTheme="minorHAnsi" w:eastAsiaTheme="minorEastAsia" w:hAnsiTheme="minorHAnsi" w:cstheme="minorBidi"/>
          <w:kern w:val="0"/>
        </w:rPr>
        <w:commentReference w:id="14"/>
      </w:r>
      <w:r w:rsidR="00171D44">
        <w:rPr>
          <w:rFonts w:hint="eastAsia"/>
          <w:sz w:val="24"/>
          <w:lang w:val="zh-CN"/>
        </w:rPr>
        <w:t>。</w:t>
      </w:r>
    </w:p>
    <w:p w14:paraId="2AE4FDD4" w14:textId="77777777" w:rsidR="00700948" w:rsidRDefault="000855CD"/>
    <w:sectPr w:rsidR="0070094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IANYUE MA" w:date="2017-09-01T16:41:00Z" w:initials="TM">
    <w:p w14:paraId="0927C7F9" w14:textId="7F57756F" w:rsidR="00171D44" w:rsidRDefault="00171D44">
      <w:pPr>
        <w:pStyle w:val="CommentText"/>
      </w:pPr>
      <w:r>
        <w:rPr>
          <w:rStyle w:val="CommentReference"/>
        </w:rPr>
        <w:annotationRef/>
      </w:r>
      <w:r>
        <w:t>A</w:t>
      </w:r>
      <w:r>
        <w:rPr>
          <w:rFonts w:hint="eastAsia"/>
        </w:rPr>
        <w:t>chieve</w:t>
      </w:r>
      <w:r>
        <w:t xml:space="preserve"> </w:t>
      </w:r>
      <w:r>
        <w:rPr>
          <w:rFonts w:hint="eastAsia"/>
        </w:rPr>
        <w:t>con</w:t>
      </w:r>
      <w:r>
        <w:t>sistency</w:t>
      </w:r>
    </w:p>
  </w:comment>
  <w:comment w:id="3" w:author="TIANYUE MA" w:date="2017-09-01T16:43:00Z" w:initials="TM">
    <w:p w14:paraId="67957191" w14:textId="5D3FFC95" w:rsidR="00171D44" w:rsidRDefault="00171D44">
      <w:pPr>
        <w:pStyle w:val="CommentText"/>
      </w:pPr>
      <w:r>
        <w:rPr>
          <w:rStyle w:val="CommentReference"/>
        </w:rPr>
        <w:annotationRef/>
      </w:r>
      <w:r>
        <w:t>C</w:t>
      </w:r>
      <w:r>
        <w:rPr>
          <w:rFonts w:hint="eastAsia"/>
        </w:rPr>
        <w:t>orrect</w:t>
      </w:r>
      <w:r>
        <w:t xml:space="preserve"> the spelling mistake</w:t>
      </w:r>
    </w:p>
  </w:comment>
  <w:comment w:id="7" w:author="TIANYUE MA" w:date="2017-09-01T16:44:00Z" w:initials="TM">
    <w:p w14:paraId="54B933A1" w14:textId="47902D94" w:rsidR="00171D44" w:rsidRDefault="00171D44">
      <w:pPr>
        <w:pStyle w:val="CommentText"/>
      </w:pPr>
      <w:r>
        <w:rPr>
          <w:rStyle w:val="CommentReference"/>
        </w:rPr>
        <w:annotationRef/>
      </w:r>
      <w:r>
        <w:t>To achieve better accuracy</w:t>
      </w:r>
    </w:p>
  </w:comment>
  <w:comment w:id="11" w:author="TIANYUE MA" w:date="2017-09-01T16:46:00Z" w:initials="TM">
    <w:p w14:paraId="34FC50DA" w14:textId="20322AA0" w:rsidR="00171D44" w:rsidRDefault="00171D44">
      <w:pPr>
        <w:pStyle w:val="CommentText"/>
      </w:pPr>
      <w:r>
        <w:rPr>
          <w:rStyle w:val="CommentReference"/>
        </w:rPr>
        <w:annotationRef/>
      </w:r>
      <w:r>
        <w:t>C</w:t>
      </w:r>
      <w:r>
        <w:rPr>
          <w:rFonts w:hint="eastAsia"/>
        </w:rPr>
        <w:t>orrect</w:t>
      </w:r>
      <w:r>
        <w:t xml:space="preserve"> W</w:t>
      </w:r>
      <w:r>
        <w:rPr>
          <w:rFonts w:hint="eastAsia"/>
        </w:rPr>
        <w:t>ord</w:t>
      </w:r>
      <w:r>
        <w:t xml:space="preserve"> choice error</w:t>
      </w:r>
    </w:p>
  </w:comment>
  <w:comment w:id="14" w:author="TIANYUE MA" w:date="2017-09-01T16:47:00Z" w:initials="TM">
    <w:p w14:paraId="0D718229" w14:textId="630D383B" w:rsidR="00171D44" w:rsidRDefault="00171D44">
      <w:pPr>
        <w:pStyle w:val="CommentText"/>
      </w:pPr>
      <w:r>
        <w:rPr>
          <w:rStyle w:val="CommentReference"/>
        </w:rPr>
        <w:annotationRef/>
      </w:r>
      <w:r>
        <w:t>C</w:t>
      </w:r>
      <w:r>
        <w:rPr>
          <w:rFonts w:hint="eastAsia"/>
        </w:rPr>
        <w:t>orrec</w:t>
      </w:r>
      <w:r>
        <w:t>t word choice error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7C7F9" w15:done="0"/>
  <w15:commentEx w15:paraId="67957191" w15:done="0"/>
  <w15:commentEx w15:paraId="54B933A1" w15:done="0"/>
  <w15:commentEx w15:paraId="34FC50DA" w15:done="0"/>
  <w15:commentEx w15:paraId="0D7182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7C7F9" w16cid:durableId="1D540C4A"/>
  <w16cid:commentId w16cid:paraId="67957191" w16cid:durableId="1D540CBF"/>
  <w16cid:commentId w16cid:paraId="54B933A1" w16cid:durableId="1D540CE4"/>
  <w16cid:commentId w16cid:paraId="34FC50DA" w16cid:durableId="1D540D57"/>
  <w16cid:commentId w16cid:paraId="0D718229" w16cid:durableId="1D540D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8F97A" w14:textId="77777777" w:rsidR="000855CD" w:rsidRDefault="000855CD" w:rsidP="00F6261E">
      <w:pPr>
        <w:spacing w:after="0" w:line="240" w:lineRule="auto"/>
      </w:pPr>
      <w:r>
        <w:separator/>
      </w:r>
    </w:p>
  </w:endnote>
  <w:endnote w:type="continuationSeparator" w:id="0">
    <w:p w14:paraId="01D53933" w14:textId="77777777" w:rsidR="000855CD" w:rsidRDefault="000855CD" w:rsidP="00F62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27811" w14:textId="77777777" w:rsidR="000855CD" w:rsidRDefault="000855CD" w:rsidP="00F6261E">
      <w:pPr>
        <w:spacing w:after="0" w:line="240" w:lineRule="auto"/>
      </w:pPr>
      <w:r>
        <w:separator/>
      </w:r>
    </w:p>
  </w:footnote>
  <w:footnote w:type="continuationSeparator" w:id="0">
    <w:p w14:paraId="630E5920" w14:textId="77777777" w:rsidR="000855CD" w:rsidRDefault="000855CD" w:rsidP="00F62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86F35" w14:textId="77777777" w:rsidR="00F6261E" w:rsidRDefault="00F6261E" w:rsidP="00F6261E">
    <w:pPr>
      <w:pStyle w:val="Header"/>
    </w:pPr>
    <w:r>
      <w:t xml:space="preserve">ADT06 </w:t>
    </w:r>
    <w:proofErr w:type="spellStart"/>
    <w:r>
      <w:t>T</w:t>
    </w:r>
    <w:r>
      <w:rPr>
        <w:rFonts w:hint="eastAsia"/>
      </w:rPr>
      <w:t>ianyue</w:t>
    </w:r>
    <w:proofErr w:type="spellEnd"/>
    <w:r>
      <w:t xml:space="preserve"> Ma ADT030173 draft </w:t>
    </w:r>
    <w:r>
      <w:rPr>
        <w:rFonts w:hint="eastAsia"/>
      </w:rPr>
      <w:t>2</w:t>
    </w:r>
  </w:p>
  <w:p w14:paraId="717F30F9" w14:textId="77777777" w:rsidR="00F6261E" w:rsidRDefault="00F6261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IANYUE MA">
    <w15:presenceInfo w15:providerId="Windows Live" w15:userId="d36fc63ac93ec2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1E"/>
    <w:rsid w:val="000855CD"/>
    <w:rsid w:val="000A63F5"/>
    <w:rsid w:val="0017004D"/>
    <w:rsid w:val="00171D44"/>
    <w:rsid w:val="002B4101"/>
    <w:rsid w:val="00530E09"/>
    <w:rsid w:val="006B5E4E"/>
    <w:rsid w:val="006E6B89"/>
    <w:rsid w:val="00727883"/>
    <w:rsid w:val="0094226E"/>
    <w:rsid w:val="00982586"/>
    <w:rsid w:val="00AB600D"/>
    <w:rsid w:val="00B35832"/>
    <w:rsid w:val="00CF4B49"/>
    <w:rsid w:val="00F6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4:docId w14:val="439F99BC"/>
  <w15:chartTrackingRefBased/>
  <w15:docId w15:val="{52E30769-9BC3-4C68-A798-D87D1ABC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261E"/>
    <w:pPr>
      <w:widowControl w:val="0"/>
      <w:spacing w:after="0" w:line="240" w:lineRule="auto"/>
      <w:jc w:val="both"/>
    </w:pPr>
    <w:rPr>
      <w:rFonts w:ascii="Times New Roman" w:eastAsia="SimSun" w:hAnsi="Times New Roman" w:cs="Times New Roman"/>
      <w:kern w:val="2"/>
      <w:sz w:val="21"/>
      <w:szCs w:val="24"/>
    </w:rPr>
  </w:style>
  <w:style w:type="character" w:styleId="CommentReference">
    <w:name w:val="annotation reference"/>
    <w:basedOn w:val="DefaultParagraphFont"/>
    <w:uiPriority w:val="99"/>
    <w:semiHidden/>
    <w:unhideWhenUsed/>
    <w:rsid w:val="00F6261E"/>
    <w:rPr>
      <w:sz w:val="16"/>
      <w:szCs w:val="16"/>
    </w:rPr>
  </w:style>
  <w:style w:type="paragraph" w:styleId="CommentText">
    <w:name w:val="annotation text"/>
    <w:basedOn w:val="Normal"/>
    <w:link w:val="CommentTextChar"/>
    <w:uiPriority w:val="99"/>
    <w:semiHidden/>
    <w:unhideWhenUsed/>
    <w:rsid w:val="00F6261E"/>
    <w:pPr>
      <w:spacing w:line="240" w:lineRule="auto"/>
    </w:pPr>
    <w:rPr>
      <w:sz w:val="20"/>
      <w:szCs w:val="20"/>
    </w:rPr>
  </w:style>
  <w:style w:type="character" w:customStyle="1" w:styleId="CommentTextChar">
    <w:name w:val="Comment Text Char"/>
    <w:basedOn w:val="DefaultParagraphFont"/>
    <w:link w:val="CommentText"/>
    <w:uiPriority w:val="99"/>
    <w:semiHidden/>
    <w:rsid w:val="00F6261E"/>
    <w:rPr>
      <w:sz w:val="20"/>
      <w:szCs w:val="20"/>
    </w:rPr>
  </w:style>
  <w:style w:type="paragraph" w:styleId="CommentSubject">
    <w:name w:val="annotation subject"/>
    <w:basedOn w:val="CommentText"/>
    <w:next w:val="CommentText"/>
    <w:link w:val="CommentSubjectChar"/>
    <w:uiPriority w:val="99"/>
    <w:semiHidden/>
    <w:unhideWhenUsed/>
    <w:rsid w:val="00F6261E"/>
    <w:rPr>
      <w:b/>
      <w:bCs/>
    </w:rPr>
  </w:style>
  <w:style w:type="character" w:customStyle="1" w:styleId="CommentSubjectChar">
    <w:name w:val="Comment Subject Char"/>
    <w:basedOn w:val="CommentTextChar"/>
    <w:link w:val="CommentSubject"/>
    <w:uiPriority w:val="99"/>
    <w:semiHidden/>
    <w:rsid w:val="00F6261E"/>
    <w:rPr>
      <w:b/>
      <w:bCs/>
      <w:sz w:val="20"/>
      <w:szCs w:val="20"/>
    </w:rPr>
  </w:style>
  <w:style w:type="paragraph" w:styleId="BalloonText">
    <w:name w:val="Balloon Text"/>
    <w:basedOn w:val="Normal"/>
    <w:link w:val="BalloonTextChar"/>
    <w:uiPriority w:val="99"/>
    <w:semiHidden/>
    <w:unhideWhenUsed/>
    <w:rsid w:val="00F626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61E"/>
    <w:rPr>
      <w:rFonts w:ascii="Segoe UI" w:hAnsi="Segoe UI" w:cs="Segoe UI"/>
      <w:sz w:val="18"/>
      <w:szCs w:val="18"/>
    </w:rPr>
  </w:style>
  <w:style w:type="paragraph" w:styleId="Header">
    <w:name w:val="header"/>
    <w:basedOn w:val="Normal"/>
    <w:link w:val="HeaderChar"/>
    <w:uiPriority w:val="99"/>
    <w:unhideWhenUsed/>
    <w:rsid w:val="00F62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61E"/>
  </w:style>
  <w:style w:type="paragraph" w:styleId="Footer">
    <w:name w:val="footer"/>
    <w:basedOn w:val="Normal"/>
    <w:link w:val="FooterChar"/>
    <w:uiPriority w:val="99"/>
    <w:unhideWhenUsed/>
    <w:rsid w:val="00F62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28435-21D1-4C89-A056-FB56D3AE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TIANYUE MA</dc:creator>
  <cp:keywords/>
  <dc:description/>
  <cp:lastModifiedBy>TIANYUE MA</cp:lastModifiedBy>
  <cp:revision>6</cp:revision>
  <dcterms:created xsi:type="dcterms:W3CDTF">2017-09-01T04:34:00Z</dcterms:created>
  <dcterms:modified xsi:type="dcterms:W3CDTF">2017-09-01T07:10:00Z</dcterms:modified>
</cp:coreProperties>
</file>